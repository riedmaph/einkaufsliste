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D9577A">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D9577A">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BC0F5B" w:rsidP="00BC0F5B">
                  <w:pPr>
                    <w:pStyle w:val="Listenabsatz"/>
                    <w:numPr>
                      <w:ilvl w:val="0"/>
                      <w:numId w:val="1"/>
                    </w:numPr>
                  </w:pPr>
                  <w:r>
                    <w:t>Hildegard hat ihre gewohnten Rituale und fährt jeden Dienstag und Freitag mit dem Bus zum Einkaufen</w:t>
                  </w:r>
                </w:p>
                <w:p w:rsidR="00BC0F5B" w:rsidRDefault="00BC0F5B" w:rsidP="00BC0F5B">
                  <w:pPr>
                    <w:pStyle w:val="Listenabsatz"/>
                    <w:numPr>
                      <w:ilvl w:val="0"/>
                      <w:numId w:val="1"/>
                    </w:numPr>
                  </w:pPr>
                  <w:r>
                    <w:t xml:space="preserve">Lieber fährt Hildegard als Rentnerin zu mehreren verschiedenen Geschäften, als einen </w:t>
                  </w:r>
                  <w:del w:id="0" w:author="Michael Schreier" w:date="2016-10-31T11:17:00Z">
                    <w:r w:rsidDel="00754CE4">
                      <w:delText>cent</w:delText>
                    </w:r>
                  </w:del>
                  <w:ins w:id="1" w:author="Michael Schreier" w:date="2016-10-31T11:17:00Z">
                    <w:r w:rsidR="00754CE4">
                      <w:t>Cent</w:t>
                    </w:r>
                  </w:ins>
                  <w:r>
                    <w:t xml:space="preserve"> zu viel zu bezahlen. Gerne rechnet sie sich aus, wie viel sie gespart hat!</w:t>
                  </w:r>
                </w:p>
                <w:p w:rsidR="00BC0F5B" w:rsidRDefault="00BC0F5B" w:rsidP="00BC0F5B">
                  <w:pPr>
                    <w:pStyle w:val="Listenabsatz"/>
                    <w:numPr>
                      <w:ilvl w:val="0"/>
                      <w:numId w:val="1"/>
                    </w:numPr>
                  </w:pPr>
                  <w:r>
                    <w:t>Bei Sonderangeboten schlägt sie oft richtig zu und füllt ihren Vorratsschrank auf. Wie praktisch wäre es, wenn sie automatisch über besonders günstige Preise ihrer meistgekauften Artikel informiert werden würde.</w:t>
                  </w:r>
                </w:p>
                <w:p w:rsidR="003D4D1C" w:rsidRDefault="003D4D1C" w:rsidP="00BC0F5B">
                  <w:pPr>
                    <w:pStyle w:val="Listenabsatz"/>
                  </w:pP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D9577A">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8pt;height:223.8pt;visibility:visible">
                        <v:imagedata r:id="rId7" o:title="561365-200"/>
                      </v:shape>
                    </w:pict>
                  </w:r>
                </w:p>
              </w:txbxContent>
            </v:textbox>
          </v:shape>
        </w:pict>
      </w:r>
      <w:r w:rsidR="00BC0F5B">
        <w:rPr>
          <w:b/>
          <w:color w:val="808080"/>
          <w:sz w:val="40"/>
        </w:rPr>
        <w:t>OMA</w:t>
      </w:r>
      <w:r w:rsidR="004C3ECD">
        <w:rPr>
          <w:sz w:val="32"/>
        </w:rPr>
        <w:t xml:space="preserve"> : </w:t>
      </w:r>
      <w:r w:rsidR="00BC0F5B">
        <w:rPr>
          <w:sz w:val="32"/>
        </w:rPr>
        <w:t>Hildegard</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D9577A">
      <w:r>
        <w:rPr>
          <w:noProof/>
          <w:sz w:val="32"/>
          <w:lang w:eastAsia="de-DE"/>
        </w:rPr>
        <w:pict>
          <v:oval id="_x0000_s1030" style="position:absolute;margin-left:193.7pt;margin-top:20.1pt;width:2in;height:44.25pt;z-index:5">
            <v:textbox style="mso-next-textbox:#_x0000_s1030">
              <w:txbxContent>
                <w:p w:rsidR="004C3ECD" w:rsidRDefault="00BC0F5B" w:rsidP="00AC1908">
                  <w:pPr>
                    <w:jc w:val="center"/>
                  </w:pPr>
                  <w:r>
                    <w:t>Rentnerin</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D9577A" w:rsidP="00AC1908">
      <w:r>
        <w:rPr>
          <w:noProof/>
          <w:sz w:val="32"/>
          <w:lang w:eastAsia="de-DE"/>
        </w:rPr>
        <w:pict>
          <v:oval id="_x0000_s1027" style="position:absolute;margin-left:202.15pt;margin-top:10.8pt;width:2in;height:44.25pt;z-index:2">
            <v:textbox style="mso-next-textbox:#_x0000_s1027">
              <w:txbxContent>
                <w:p w:rsidR="004C3ECD" w:rsidRDefault="00BC0F5B" w:rsidP="00AC1908">
                  <w:pPr>
                    <w:jc w:val="center"/>
                  </w:pPr>
                  <w:r>
                    <w:t>Fährt mit dem Bus</w:t>
                  </w:r>
                </w:p>
              </w:txbxContent>
            </v:textbox>
          </v:oval>
        </w:pict>
      </w:r>
    </w:p>
    <w:p w:rsidR="00AC1908" w:rsidRPr="00AC1908" w:rsidRDefault="00AC1908" w:rsidP="00AC1908"/>
    <w:p w:rsidR="00AC1908" w:rsidRPr="00AC1908" w:rsidRDefault="00D9577A" w:rsidP="00AC1908">
      <w:r>
        <w:rPr>
          <w:noProof/>
          <w:lang w:eastAsia="de-DE"/>
        </w:rPr>
        <w:pict>
          <v:oval id="_x0000_s1048" style="position:absolute;margin-left:214.15pt;margin-top:16.15pt;width:2in;height:44.25pt;z-index:13">
            <v:textbox style="mso-next-textbox:#_x0000_s1048">
              <w:txbxContent>
                <w:p w:rsidR="00BC0F5B" w:rsidRDefault="00BC0F5B" w:rsidP="00BC0F5B">
                  <w:pPr>
                    <w:jc w:val="center"/>
                  </w:pPr>
                  <w:r>
                    <w:t>ängstlich</w:t>
                  </w:r>
                </w:p>
              </w:txbxContent>
            </v:textbox>
          </v:oval>
        </w:pict>
      </w:r>
    </w:p>
    <w:p w:rsidR="00AC1908" w:rsidRPr="00AC1908" w:rsidRDefault="00AC1908" w:rsidP="00AC1908"/>
    <w:p w:rsidR="00AC1908" w:rsidRPr="00AC1908" w:rsidRDefault="00D9577A" w:rsidP="00AC1908">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BC0F5B" w:rsidRDefault="00BC0F5B" w:rsidP="00BC0F5B">
                  <w:pPr>
                    <w:pStyle w:val="Listenabsatz"/>
                    <w:numPr>
                      <w:ilvl w:val="0"/>
                      <w:numId w:val="1"/>
                    </w:numPr>
                  </w:pPr>
                  <w:r>
                    <w:t>keine Erfahrung mit Apps</w:t>
                  </w:r>
                </w:p>
                <w:p w:rsidR="00BC0F5B" w:rsidRDefault="00BC0F5B" w:rsidP="00BC0F5B">
                  <w:pPr>
                    <w:pStyle w:val="Listenabsatz"/>
                    <w:numPr>
                      <w:ilvl w:val="0"/>
                      <w:numId w:val="1"/>
                    </w:numPr>
                  </w:pPr>
                  <w:r>
                    <w:t>klare Anweisungen sind auf Wunsch vorhanden</w:t>
                  </w:r>
                </w:p>
                <w:p w:rsidR="00BC0F5B" w:rsidRDefault="00BC0F5B" w:rsidP="00BC0F5B">
                  <w:pPr>
                    <w:pStyle w:val="Listenabsatz"/>
                    <w:numPr>
                      <w:ilvl w:val="0"/>
                      <w:numId w:val="1"/>
                    </w:numPr>
                  </w:pPr>
                  <w:r>
                    <w:t>Wunsch nach klarer, deutscher Sprache</w:t>
                  </w:r>
                </w:p>
                <w:p w:rsidR="00BC0F5B" w:rsidRDefault="00BC0F5B" w:rsidP="00BC0F5B">
                  <w:pPr>
                    <w:pStyle w:val="Listenabsatz"/>
                    <w:numPr>
                      <w:ilvl w:val="0"/>
                      <w:numId w:val="1"/>
                    </w:numPr>
                    <w:rPr>
                      <w:ins w:id="2" w:author="Michael Schreier" w:date="2016-10-31T11:15:00Z"/>
                    </w:rPr>
                  </w:pPr>
                  <w:r>
                    <w:t>So wenig Menüs wie möglich, um zum Ziel zu gelangen</w:t>
                  </w:r>
                </w:p>
                <w:p w:rsidR="001D55A6" w:rsidRDefault="001D55A6" w:rsidP="00BC0F5B">
                  <w:pPr>
                    <w:pStyle w:val="Listenabsatz"/>
                    <w:numPr>
                      <w:ilvl w:val="0"/>
                      <w:numId w:val="1"/>
                    </w:numPr>
                    <w:rPr>
                      <w:ins w:id="3" w:author="Michael Schreier" w:date="2016-10-31T11:15:00Z"/>
                    </w:rPr>
                  </w:pPr>
                  <w:ins w:id="4" w:author="Michael Schreier" w:date="2016-10-31T11:15:00Z">
                    <w:r>
                      <w:t xml:space="preserve">Eingabe über PC, da Smartphone </w:t>
                    </w:r>
                  </w:ins>
                  <w:ins w:id="5" w:author="Michael Schreier" w:date="2016-10-31T11:16:00Z">
                    <w:r>
                      <w:t>Tastatur</w:t>
                    </w:r>
                  </w:ins>
                  <w:ins w:id="6" w:author="Michael Schreier" w:date="2016-10-31T11:15:00Z">
                    <w:r>
                      <w:t xml:space="preserve"> zu klein</w:t>
                    </w:r>
                  </w:ins>
                </w:p>
                <w:p w:rsidR="001D55A6" w:rsidRDefault="001D55A6" w:rsidP="00BC0F5B">
                  <w:pPr>
                    <w:pStyle w:val="Listenabsatz"/>
                    <w:numPr>
                      <w:ilvl w:val="0"/>
                      <w:numId w:val="1"/>
                    </w:numPr>
                  </w:pPr>
                  <w:ins w:id="7" w:author="Michael Schreier" w:date="2016-10-31T11:16:00Z">
                    <w:r>
                      <w:t>Druckfunktion für den Einkaufszettel, da kein Smartphone</w:t>
                    </w:r>
                  </w:ins>
                </w:p>
                <w:p w:rsidR="001158AB" w:rsidRDefault="001158AB" w:rsidP="00BC0F5B">
                  <w:pPr>
                    <w:pStyle w:val="Listenabsatz"/>
                  </w:pPr>
                </w:p>
              </w:txbxContent>
            </v:textbox>
          </v:shape>
        </w:pict>
      </w:r>
    </w:p>
    <w:p w:rsidR="00AC1908" w:rsidRPr="00AC1908" w:rsidRDefault="00D9577A" w:rsidP="00AC1908">
      <w:r>
        <w:rPr>
          <w:noProof/>
          <w:sz w:val="32"/>
          <w:lang w:eastAsia="de-DE"/>
        </w:rPr>
        <w:pict>
          <v:oval id="_x0000_s1029" style="position:absolute;margin-left:-46.35pt;margin-top:15.4pt;width:2in;height:44.25pt;z-index:4">
            <v:textbox style="mso-next-textbox:#_x0000_s1029">
              <w:txbxContent>
                <w:p w:rsidR="004C3ECD" w:rsidRDefault="00BC0F5B" w:rsidP="00AC1908">
                  <w:pPr>
                    <w:jc w:val="center"/>
                  </w:pPr>
                  <w:r>
                    <w:t>Allein lebend</w:t>
                  </w:r>
                </w:p>
              </w:txbxContent>
            </v:textbox>
          </v:oval>
        </w:pict>
      </w:r>
      <w:r>
        <w:rPr>
          <w:noProof/>
          <w:sz w:val="32"/>
          <w:lang w:eastAsia="de-DE"/>
        </w:rPr>
        <w:pict>
          <v:oval id="_x0000_s1028" style="position:absolute;margin-left:184.8pt;margin-top:15.4pt;width:2in;height:44.25pt;z-index:3">
            <v:textbox style="mso-next-textbox:#_x0000_s1028">
              <w:txbxContent>
                <w:p w:rsidR="004C3ECD" w:rsidRDefault="00BC0F5B" w:rsidP="00AC1908">
                  <w:pPr>
                    <w:jc w:val="center"/>
                  </w:pPr>
                  <w:r>
                    <w:t>Geringes Einkommen</w:t>
                  </w:r>
                </w:p>
              </w:txbxContent>
            </v:textbox>
          </v:oval>
        </w:pict>
      </w:r>
    </w:p>
    <w:p w:rsidR="00BC0F5B" w:rsidRDefault="00BC0F5B" w:rsidP="00AC1908"/>
    <w:p w:rsidR="00AC1908" w:rsidRPr="00AC1908" w:rsidRDefault="00D9577A" w:rsidP="00AC1908">
      <w:r>
        <w:rPr>
          <w:noProof/>
          <w:lang w:eastAsia="de-DE"/>
        </w:rPr>
        <w:pict>
          <v:oval id="_x0000_s1033" style="position:absolute;margin-left:75.6pt;margin-top:8.75pt;width:2in;height:44.25pt;z-index:7">
            <v:textbox style="mso-next-textbox:#_x0000_s1033">
              <w:txbxContent>
                <w:p w:rsidR="00AC1908" w:rsidRDefault="00BC0F5B" w:rsidP="00AC1908">
                  <w:pPr>
                    <w:jc w:val="center"/>
                  </w:pPr>
                  <w:r>
                    <w:t>Vorort</w:t>
                  </w:r>
                </w:p>
              </w:txbxContent>
            </v:textbox>
          </v:oval>
        </w:pict>
      </w:r>
    </w:p>
    <w:p w:rsidR="00AC1908" w:rsidRPr="00AC1908" w:rsidRDefault="00AC1908" w:rsidP="00AC1908"/>
    <w:p w:rsidR="00AC1908" w:rsidRDefault="00AC1908" w:rsidP="00AC1908">
      <w:pPr>
        <w:tabs>
          <w:tab w:val="left" w:pos="3000"/>
        </w:tabs>
      </w:pPr>
      <w:r>
        <w:tab/>
      </w:r>
    </w:p>
    <w:p w:rsidR="00B3019B" w:rsidRDefault="00D9577A"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D9577A"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BC0F5B" w:rsidP="00BC0F5B">
                  <w:pPr>
                    <w:pStyle w:val="Listenabsatz"/>
                    <w:numPr>
                      <w:ilvl w:val="0"/>
                      <w:numId w:val="2"/>
                    </w:numPr>
                  </w:pPr>
                  <w:r>
                    <w:t>Um Hildegard das mühsame Durchblättern von Prospekten zu ersparen, installiert ihr Sohn Niklas ELISA auf ihrem Smartphone.</w:t>
                  </w:r>
                </w:p>
                <w:p w:rsidR="00BC0F5B" w:rsidRDefault="00BC0F5B" w:rsidP="00BC0F5B">
                  <w:pPr>
                    <w:pStyle w:val="Listenabsatz"/>
                    <w:numPr>
                      <w:ilvl w:val="0"/>
                      <w:numId w:val="2"/>
                    </w:numPr>
                  </w:pPr>
                  <w:r>
                    <w:t>Hildegard nutzt die App häufig und freut sich besonders darüber, wie ELISA beim Eingeben der Produkte schon nach wenigen Buchstaben ihre häufigsten Begriffe erkennt.</w:t>
                  </w:r>
                  <w:del w:id="8" w:author="Michael Schreier" w:date="2016-10-31T11:17:00Z">
                    <w:r w:rsidDel="001D55A6">
                      <w:delText xml:space="preserve"> </w:delText>
                    </w:r>
                  </w:del>
                </w:p>
                <w:p w:rsidR="00BC0F5B" w:rsidRDefault="00BC0F5B" w:rsidP="00BC0F5B">
                  <w:pPr>
                    <w:pStyle w:val="Listenabsatz"/>
                    <w:numPr>
                      <w:ilvl w:val="0"/>
                      <w:numId w:val="2"/>
                    </w:numPr>
                  </w:pPr>
                  <w:r>
                    <w:t xml:space="preserve">Bevor Hildegard zum Einkaufen fährt, aktiviert sie die Preisoptimierung. ELISA schlägt ihr </w:t>
                  </w:r>
                  <w:del w:id="9" w:author="Michael Schreier" w:date="2016-10-31T11:18:00Z">
                    <w:r w:rsidDel="002551E7">
                      <w:delText>darauf hin</w:delText>
                    </w:r>
                  </w:del>
                  <w:ins w:id="10" w:author="Michael Schreier" w:date="2016-10-31T11:18:00Z">
                    <w:r w:rsidR="002551E7">
                      <w:t>daraufhin</w:t>
                    </w:r>
                  </w:ins>
                  <w:r>
                    <w:t xml:space="preserve"> vor, sie solle Mehl, Butter, Milch und Eier bei Edeka kaufen. Waschmittel, Deodorant, Duschgel, Schweinegulasch und Paprika dagegen bei Aldi.</w:t>
                  </w:r>
                  <w:del w:id="11" w:author="Michael Schreier" w:date="2016-10-31T11:17:00Z">
                    <w:r w:rsidDel="001D55A6">
                      <w:delText xml:space="preserve"> </w:delText>
                    </w:r>
                  </w:del>
                </w:p>
                <w:p w:rsidR="00BC0F5B" w:rsidRDefault="00BC0F5B" w:rsidP="00BC0F5B">
                  <w:pPr>
                    <w:pStyle w:val="Listenabsatz"/>
                    <w:numPr>
                      <w:ilvl w:val="0"/>
                      <w:numId w:val="2"/>
                    </w:numPr>
                  </w:pPr>
                  <w:r>
                    <w:t xml:space="preserve"> Als die App frägt ob Hildegard diese Einteilung nochmals ändern möchte, denkt Hildegard an den jüngsten Fleischskandal und ändert die Zuordnung des Schweinegulasch</w:t>
                  </w:r>
                  <w:ins w:id="12" w:author="Michael Schreier" w:date="2016-10-31T11:18:00Z">
                    <w:r w:rsidR="002551E7">
                      <w:t>es</w:t>
                    </w:r>
                  </w:ins>
                  <w:r>
                    <w:t xml:space="preserve"> auf den Edeka-Markt.</w:t>
                  </w:r>
                </w:p>
                <w:p w:rsidR="00BC0F5B" w:rsidRDefault="00BC0F5B" w:rsidP="00BC0F5B">
                  <w:pPr>
                    <w:pStyle w:val="Listenabsatz"/>
                    <w:numPr>
                      <w:ilvl w:val="0"/>
                      <w:numId w:val="2"/>
                    </w:numPr>
                  </w:pPr>
                  <w:r>
                    <w:t>Hildegard hat Angst auf dem Weg zum Einkauf überfallen zu werden und möchte deshalb nur so wenig Bargeld wie möglich bei sich tragen.  Anstatt die Preise der Artikel ihrer Einkaufsliste händisch zusammenzuzählen, sieht sie einfach in ELISA nach und ist nun gut vorbereitet.</w:t>
                  </w:r>
                </w:p>
                <w:p w:rsidR="00BC0F5B" w:rsidRDefault="00BC0F5B" w:rsidP="00BC0F5B">
                  <w:pPr>
                    <w:pStyle w:val="Listenabsatz"/>
                    <w:numPr>
                      <w:ilvl w:val="0"/>
                      <w:numId w:val="2"/>
                    </w:numPr>
                  </w:pPr>
                  <w:r>
                    <w:t>Während des Einkaufens möchte Hildegard markieren welche Artikel sie bereits in ihren Einkaufswagen gelegt hat. Da sie jedoch ihre Lesebrille zuhause vergessen hat, stellt sie zunächst die Schriftgröße durch Zoomen höher ein. Nun markiert sie mit nur einem Klick die erledigten Einkäufe und behält so den Überblick.</w:t>
                  </w:r>
                  <w:bookmarkStart w:id="13" w:name="_GoBack"/>
                  <w:bookmarkEnd w:id="13"/>
                  <w:del w:id="14" w:author="Michael Schreier" w:date="2016-10-31T11:17:00Z">
                    <w:r w:rsidDel="001D55A6">
                      <w:delText xml:space="preserve"> </w:delText>
                    </w:r>
                  </w:del>
                </w:p>
                <w:p w:rsidR="00BC0F5B" w:rsidRDefault="00BC0F5B" w:rsidP="00BC0F5B">
                  <w:pPr>
                    <w:pStyle w:val="Listenabsatz"/>
                    <w:numPr>
                      <w:ilvl w:val="0"/>
                      <w:numId w:val="2"/>
                    </w:numPr>
                  </w:pPr>
                  <w:r>
                    <w:t>Beim Abhaken der gelisteten Produkte zählt ELISA automatisch die Preise zusammen. So kann Hildegard die Zeit beim Warten an der Kasse bereits nutzen und der Kassiererin das Geld passend heraussuchen.</w:t>
                  </w:r>
                </w:p>
                <w:p w:rsidR="00BC0F5B" w:rsidRDefault="00BC0F5B" w:rsidP="00BC0F5B">
                  <w:pPr>
                    <w:pStyle w:val="Listenabsatz"/>
                    <w:numPr>
                      <w:ilvl w:val="0"/>
                      <w:numId w:val="2"/>
                    </w:numPr>
                  </w:pPr>
                  <w:r>
                    <w:t>Begeistert von der Zeitersparnis und der einfachen Bedienung erzählt Hildegard auch ihrer Bridge-Freundin Trude von der netten ELISA.</w:t>
                  </w:r>
                  <w:del w:id="15" w:author="Michael Schreier" w:date="2016-10-31T11:17:00Z">
                    <w:r w:rsidDel="001D55A6">
                      <w:delText xml:space="preserve"> </w:delText>
                    </w:r>
                  </w:del>
                </w:p>
                <w:p w:rsidR="00BC0F5B" w:rsidRDefault="00BC0F5B" w:rsidP="00BC0F5B">
                  <w:pPr>
                    <w:pStyle w:val="Listenabsatz"/>
                  </w:pPr>
                </w:p>
                <w:p w:rsidR="001158AB" w:rsidRDefault="001158AB" w:rsidP="001158AB"/>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D9577A"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proofErr w:type="spellStart"/>
      <w:r w:rsidR="00BC0F5B">
        <w:rPr>
          <w:sz w:val="24"/>
        </w:rPr>
        <w:t>MaS</w:t>
      </w:r>
      <w:proofErr w:type="spellEnd"/>
      <w:r w:rsidRPr="00E71F8A">
        <w:rPr>
          <w:sz w:val="24"/>
        </w:rPr>
        <w:tab/>
      </w:r>
      <w:r w:rsidRPr="00E71F8A">
        <w:rPr>
          <w:sz w:val="24"/>
        </w:rPr>
        <w:tab/>
      </w:r>
      <w:r w:rsidRPr="00E71F8A">
        <w:rPr>
          <w:sz w:val="24"/>
        </w:rPr>
        <w:tab/>
        <w:t>Review / Ergänzungen:</w:t>
      </w:r>
      <w:r w:rsidRPr="00E71F8A">
        <w:rPr>
          <w:sz w:val="24"/>
        </w:rPr>
        <w:tab/>
      </w:r>
      <w:proofErr w:type="spellStart"/>
      <w:r w:rsidR="00BC0F5B">
        <w:rPr>
          <w:sz w:val="24"/>
        </w:rPr>
        <w:t>MiS</w:t>
      </w:r>
      <w:proofErr w:type="spellEnd"/>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77A" w:rsidRDefault="00D9577A" w:rsidP="00AC1908">
      <w:pPr>
        <w:spacing w:after="0" w:line="240" w:lineRule="auto"/>
      </w:pPr>
      <w:r>
        <w:separator/>
      </w:r>
    </w:p>
  </w:endnote>
  <w:endnote w:type="continuationSeparator" w:id="0">
    <w:p w:rsidR="00D9577A" w:rsidRDefault="00D9577A"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77A" w:rsidRDefault="00D9577A" w:rsidP="00AC1908">
      <w:pPr>
        <w:spacing w:after="0" w:line="240" w:lineRule="auto"/>
      </w:pPr>
      <w:r>
        <w:separator/>
      </w:r>
    </w:p>
  </w:footnote>
  <w:footnote w:type="continuationSeparator" w:id="0">
    <w:p w:rsidR="00D9577A" w:rsidRDefault="00D9577A"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Ansatz des user-</w:t>
    </w:r>
    <w:proofErr w:type="spellStart"/>
    <w:r>
      <w:t>centered</w:t>
    </w:r>
    <w:proofErr w:type="spellEnd"/>
    <w:r>
      <w:t xml:space="preserve">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Schreier">
    <w15:presenceInfo w15:providerId="Windows Live" w15:userId="dfca7ee921244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046925"/>
    <w:rsid w:val="001158AB"/>
    <w:rsid w:val="001471F5"/>
    <w:rsid w:val="00153097"/>
    <w:rsid w:val="001C113D"/>
    <w:rsid w:val="001D55A6"/>
    <w:rsid w:val="001E0F25"/>
    <w:rsid w:val="002551E7"/>
    <w:rsid w:val="002775E7"/>
    <w:rsid w:val="003D4D1C"/>
    <w:rsid w:val="003F0FC7"/>
    <w:rsid w:val="00406925"/>
    <w:rsid w:val="00413E2B"/>
    <w:rsid w:val="004C3ECD"/>
    <w:rsid w:val="005108AD"/>
    <w:rsid w:val="00535671"/>
    <w:rsid w:val="00565819"/>
    <w:rsid w:val="0058504B"/>
    <w:rsid w:val="006F58A7"/>
    <w:rsid w:val="00754CE4"/>
    <w:rsid w:val="00846811"/>
    <w:rsid w:val="00AC1908"/>
    <w:rsid w:val="00B3019B"/>
    <w:rsid w:val="00BC0F5B"/>
    <w:rsid w:val="00CF15B2"/>
    <w:rsid w:val="00D9577A"/>
    <w:rsid w:val="00E71F8A"/>
    <w:rsid w:val="00F17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7"/>
      </o:rules>
    </o:shapelayout>
  </w:shapeDefaults>
  <w:decimalSymbol w:val=","/>
  <w:listSeparator w:val=";"/>
  <w14:docId w14:val="6247DC49"/>
  <w15:docId w15:val="{9C707532-2FD1-4B58-9032-B44ED50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 w:type="paragraph" w:styleId="berarbeitung">
    <w:name w:val="Revision"/>
    <w:hidden/>
    <w:uiPriority w:val="99"/>
    <w:semiHidden/>
    <w:rsid w:val="001D55A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Words>
  <Characters>99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Michael Schreier</cp:lastModifiedBy>
  <cp:revision>7</cp:revision>
  <dcterms:created xsi:type="dcterms:W3CDTF">2016-10-25T16:07:00Z</dcterms:created>
  <dcterms:modified xsi:type="dcterms:W3CDTF">2016-10-31T10:18:00Z</dcterms:modified>
</cp:coreProperties>
</file>